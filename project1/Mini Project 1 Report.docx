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1CA" w:rsidRDefault="00476FA1" w:rsidP="00476FA1">
      <w:pPr>
        <w:pStyle w:val="Title"/>
        <w:rPr>
          <w:lang w:val="en-US"/>
        </w:rPr>
      </w:pPr>
      <w:r>
        <w:rPr>
          <w:lang w:val="en-US"/>
        </w:rPr>
        <w:t xml:space="preserve">Mini Project 1 Report – </w:t>
      </w:r>
      <w:proofErr w:type="spellStart"/>
      <w:r>
        <w:rPr>
          <w:lang w:val="en-US"/>
        </w:rPr>
        <w:t>Git</w:t>
      </w:r>
      <w:proofErr w:type="spellEnd"/>
      <w:r>
        <w:rPr>
          <w:lang w:val="en-US"/>
        </w:rPr>
        <w:t xml:space="preserve">(Hub) </w:t>
      </w:r>
      <w:proofErr w:type="spellStart"/>
      <w:r>
        <w:rPr>
          <w:lang w:val="en-US"/>
        </w:rPr>
        <w:t>Viz</w:t>
      </w:r>
      <w:proofErr w:type="spellEnd"/>
    </w:p>
    <w:tbl>
      <w:tblPr>
        <w:tblStyle w:val="TableGrid"/>
        <w:tblW w:w="0" w:type="auto"/>
        <w:tblLook w:val="04A0" w:firstRow="1" w:lastRow="0" w:firstColumn="1" w:lastColumn="0" w:noHBand="0" w:noVBand="1"/>
      </w:tblPr>
      <w:tblGrid>
        <w:gridCol w:w="2830"/>
        <w:gridCol w:w="3090"/>
        <w:gridCol w:w="3090"/>
      </w:tblGrid>
      <w:tr w:rsidR="00476FA1" w:rsidTr="00476FA1">
        <w:tc>
          <w:tcPr>
            <w:tcW w:w="2830" w:type="dxa"/>
          </w:tcPr>
          <w:p w:rsidR="00476FA1" w:rsidRDefault="00476FA1" w:rsidP="00476FA1">
            <w:pPr>
              <w:rPr>
                <w:lang w:val="en-US"/>
              </w:rPr>
            </w:pPr>
            <w:r>
              <w:rPr>
                <w:lang w:val="en-US"/>
              </w:rPr>
              <w:t>Student Name</w:t>
            </w:r>
          </w:p>
        </w:tc>
        <w:tc>
          <w:tcPr>
            <w:tcW w:w="3090" w:type="dxa"/>
          </w:tcPr>
          <w:p w:rsidR="00476FA1" w:rsidRDefault="00476FA1" w:rsidP="00476FA1">
            <w:pPr>
              <w:rPr>
                <w:lang w:val="en-US"/>
              </w:rPr>
            </w:pPr>
            <w:r>
              <w:rPr>
                <w:lang w:val="en-US"/>
              </w:rPr>
              <w:t>Calvin Tan</w:t>
            </w:r>
          </w:p>
        </w:tc>
        <w:tc>
          <w:tcPr>
            <w:tcW w:w="3090" w:type="dxa"/>
          </w:tcPr>
          <w:p w:rsidR="00476FA1" w:rsidRDefault="00476FA1" w:rsidP="00476FA1">
            <w:pPr>
              <w:rPr>
                <w:lang w:val="en-US"/>
              </w:rPr>
            </w:pPr>
            <w:r>
              <w:rPr>
                <w:lang w:val="en-US"/>
              </w:rPr>
              <w:t>Muthiah Nachiappan</w:t>
            </w:r>
          </w:p>
        </w:tc>
      </w:tr>
      <w:tr w:rsidR="00476FA1" w:rsidTr="00476FA1">
        <w:tc>
          <w:tcPr>
            <w:tcW w:w="2830" w:type="dxa"/>
          </w:tcPr>
          <w:p w:rsidR="00476FA1" w:rsidRDefault="00476FA1" w:rsidP="00476FA1">
            <w:pPr>
              <w:rPr>
                <w:lang w:val="en-US"/>
              </w:rPr>
            </w:pPr>
            <w:r>
              <w:rPr>
                <w:lang w:val="en-US"/>
              </w:rPr>
              <w:t>Matriculation Number</w:t>
            </w:r>
          </w:p>
        </w:tc>
        <w:tc>
          <w:tcPr>
            <w:tcW w:w="3090" w:type="dxa"/>
          </w:tcPr>
          <w:p w:rsidR="00476FA1" w:rsidRDefault="00476FA1" w:rsidP="00476FA1">
            <w:pPr>
              <w:rPr>
                <w:lang w:val="en-US"/>
              </w:rPr>
            </w:pPr>
            <w:r>
              <w:rPr>
                <w:lang w:val="en-US"/>
              </w:rPr>
              <w:t>A0040230H</w:t>
            </w:r>
          </w:p>
        </w:tc>
        <w:tc>
          <w:tcPr>
            <w:tcW w:w="3090" w:type="dxa"/>
          </w:tcPr>
          <w:p w:rsidR="00476FA1" w:rsidRDefault="00476FA1" w:rsidP="00476FA1">
            <w:pPr>
              <w:rPr>
                <w:lang w:val="en-US"/>
              </w:rPr>
            </w:pPr>
            <w:r>
              <w:rPr>
                <w:lang w:val="en-US"/>
              </w:rPr>
              <w:t>A0094582W</w:t>
            </w:r>
          </w:p>
        </w:tc>
      </w:tr>
    </w:tbl>
    <w:p w:rsidR="00476FA1" w:rsidRDefault="00476FA1" w:rsidP="00476FA1">
      <w:pPr>
        <w:pStyle w:val="Heading1"/>
        <w:rPr>
          <w:lang w:val="en-US"/>
        </w:rPr>
      </w:pPr>
      <w:r>
        <w:rPr>
          <w:lang w:val="en-US"/>
        </w:rPr>
        <w:t>Introduction</w:t>
      </w:r>
    </w:p>
    <w:p w:rsidR="00C17EC6" w:rsidRDefault="00476FA1" w:rsidP="00476FA1">
      <w:pPr>
        <w:rPr>
          <w:lang w:val="en-US"/>
        </w:rPr>
      </w:pPr>
      <w:r>
        <w:rPr>
          <w:lang w:val="en-US"/>
        </w:rPr>
        <w:t>This visualization intends to provide a quick overview of the activities within a GitHub repositor</w:t>
      </w:r>
      <w:r w:rsidR="00C17EC6">
        <w:rPr>
          <w:lang w:val="en-US"/>
        </w:rPr>
        <w:t>y. Specifically, it focusses on</w:t>
      </w:r>
    </w:p>
    <w:p w:rsidR="00C17EC6" w:rsidRDefault="00532ABF" w:rsidP="00C17EC6">
      <w:pPr>
        <w:pStyle w:val="ListParagraph"/>
        <w:numPr>
          <w:ilvl w:val="0"/>
          <w:numId w:val="1"/>
        </w:numPr>
        <w:rPr>
          <w:lang w:val="en-US"/>
        </w:rPr>
      </w:pPr>
      <w:r w:rsidRPr="00C17EC6">
        <w:rPr>
          <w:lang w:val="en-US"/>
        </w:rPr>
        <w:t>the comparison between the number of commits by collaborators and owners</w:t>
      </w:r>
      <w:r w:rsidR="009841CA">
        <w:rPr>
          <w:lang w:val="en-US"/>
        </w:rPr>
        <w:t xml:space="preserve"> for the past 52 weeks</w:t>
      </w:r>
      <w:r w:rsidRPr="00C17EC6">
        <w:rPr>
          <w:lang w:val="en-US"/>
        </w:rPr>
        <w:t xml:space="preserve">, </w:t>
      </w:r>
    </w:p>
    <w:p w:rsidR="00C17EC6" w:rsidRDefault="00532ABF" w:rsidP="00C17EC6">
      <w:pPr>
        <w:pStyle w:val="ListParagraph"/>
        <w:numPr>
          <w:ilvl w:val="0"/>
          <w:numId w:val="1"/>
        </w:numPr>
        <w:rPr>
          <w:lang w:val="en-US"/>
        </w:rPr>
      </w:pPr>
      <w:r w:rsidRPr="00C17EC6">
        <w:rPr>
          <w:lang w:val="en-US"/>
        </w:rPr>
        <w:t>the number of commits during different times</w:t>
      </w:r>
      <w:r w:rsidR="009841CA">
        <w:rPr>
          <w:lang w:val="en-US"/>
        </w:rPr>
        <w:t xml:space="preserve"> of the day</w:t>
      </w:r>
      <w:r w:rsidR="00C17EC6">
        <w:rPr>
          <w:lang w:val="en-US"/>
        </w:rPr>
        <w:t>, and</w:t>
      </w:r>
    </w:p>
    <w:p w:rsidR="00C17EC6" w:rsidRDefault="00532ABF" w:rsidP="00C17EC6">
      <w:pPr>
        <w:pStyle w:val="ListParagraph"/>
        <w:numPr>
          <w:ilvl w:val="0"/>
          <w:numId w:val="1"/>
        </w:numPr>
        <w:rPr>
          <w:lang w:val="en-US"/>
        </w:rPr>
      </w:pPr>
      <w:r w:rsidRPr="00C17EC6">
        <w:rPr>
          <w:lang w:val="en-US"/>
        </w:rPr>
        <w:t xml:space="preserve">the preferences in programming languages within an owner’s repositories. </w:t>
      </w:r>
    </w:p>
    <w:p w:rsidR="00476FA1" w:rsidRPr="00C17EC6" w:rsidRDefault="00532ABF" w:rsidP="00C17EC6">
      <w:pPr>
        <w:rPr>
          <w:lang w:val="en-US"/>
        </w:rPr>
      </w:pPr>
      <w:r w:rsidRPr="00C17EC6">
        <w:rPr>
          <w:lang w:val="en-US"/>
        </w:rPr>
        <w:t>The data for creating this visualization was readily available through GitHub’s API. For demonstration purposes, we used</w:t>
      </w:r>
      <w:r w:rsidR="00C17EC6" w:rsidRPr="00C17EC6">
        <w:rPr>
          <w:lang w:val="en-US"/>
        </w:rPr>
        <w:t xml:space="preserve"> repositories from the owner ‘</w:t>
      </w:r>
      <w:proofErr w:type="spellStart"/>
      <w:r w:rsidR="00C17EC6" w:rsidRPr="00C17EC6">
        <w:rPr>
          <w:lang w:val="en-US"/>
        </w:rPr>
        <w:t>torvalds</w:t>
      </w:r>
      <w:proofErr w:type="spellEnd"/>
      <w:r w:rsidR="00C17EC6" w:rsidRPr="00C17EC6">
        <w:rPr>
          <w:lang w:val="en-US"/>
        </w:rPr>
        <w:t>’, especially the ‘</w:t>
      </w:r>
      <w:proofErr w:type="spellStart"/>
      <w:r w:rsidR="00C17EC6" w:rsidRPr="00C17EC6">
        <w:rPr>
          <w:lang w:val="en-US"/>
        </w:rPr>
        <w:t>linux</w:t>
      </w:r>
      <w:proofErr w:type="spellEnd"/>
      <w:r w:rsidR="00C17EC6" w:rsidRPr="00C17EC6">
        <w:rPr>
          <w:lang w:val="en-US"/>
        </w:rPr>
        <w:t>’ repository.</w:t>
      </w:r>
      <w:r w:rsidRPr="00C17EC6">
        <w:rPr>
          <w:lang w:val="en-US"/>
        </w:rPr>
        <w:t xml:space="preserve"> Calvin handled the extraction and formatting of the data into csv files</w:t>
      </w:r>
      <w:r w:rsidR="00C17EC6">
        <w:rPr>
          <w:lang w:val="en-US"/>
        </w:rPr>
        <w:t xml:space="preserve"> using Python script</w:t>
      </w:r>
      <w:r w:rsidRPr="00C17EC6">
        <w:rPr>
          <w:lang w:val="en-US"/>
        </w:rPr>
        <w:t xml:space="preserve">. We decided to use Tableau for creating the 3 visualizations. Nachiappan came up with 2 of the visualizations and Calvin handled the other. </w:t>
      </w:r>
    </w:p>
    <w:p w:rsidR="00C17EC6" w:rsidRDefault="00C17EC6" w:rsidP="00C17EC6">
      <w:pPr>
        <w:pStyle w:val="Heading1"/>
        <w:rPr>
          <w:lang w:val="en-US"/>
        </w:rPr>
      </w:pPr>
      <w:r>
        <w:rPr>
          <w:lang w:val="en-US"/>
        </w:rPr>
        <w:t>Visualizations – Purpose &amp; Method</w:t>
      </w:r>
    </w:p>
    <w:p w:rsidR="00C17EC6" w:rsidRPr="00C17EC6" w:rsidRDefault="00C17EC6" w:rsidP="00C17EC6">
      <w:pPr>
        <w:pStyle w:val="Heading2"/>
        <w:rPr>
          <w:lang w:val="en-US"/>
        </w:rPr>
      </w:pPr>
      <w:r>
        <w:rPr>
          <w:lang w:val="en-US"/>
        </w:rPr>
        <w:t>Types of visualization</w:t>
      </w:r>
    </w:p>
    <w:tbl>
      <w:tblPr>
        <w:tblStyle w:val="TableGrid"/>
        <w:tblW w:w="0" w:type="auto"/>
        <w:tblLook w:val="04A0" w:firstRow="1" w:lastRow="0" w:firstColumn="1" w:lastColumn="0" w:noHBand="0" w:noVBand="1"/>
      </w:tblPr>
      <w:tblGrid>
        <w:gridCol w:w="1980"/>
        <w:gridCol w:w="3260"/>
      </w:tblGrid>
      <w:tr w:rsidR="00C17EC6" w:rsidTr="00C17EC6">
        <w:tc>
          <w:tcPr>
            <w:tcW w:w="1980" w:type="dxa"/>
          </w:tcPr>
          <w:p w:rsidR="00C17EC6" w:rsidRPr="00C17EC6" w:rsidRDefault="00C17EC6" w:rsidP="00C17EC6">
            <w:pPr>
              <w:rPr>
                <w:b/>
                <w:u w:val="single"/>
                <w:lang w:val="en-US"/>
              </w:rPr>
            </w:pPr>
            <w:r w:rsidRPr="00C17EC6">
              <w:rPr>
                <w:b/>
                <w:u w:val="single"/>
                <w:lang w:val="en-US"/>
              </w:rPr>
              <w:t>Objective</w:t>
            </w:r>
          </w:p>
        </w:tc>
        <w:tc>
          <w:tcPr>
            <w:tcW w:w="3260" w:type="dxa"/>
          </w:tcPr>
          <w:p w:rsidR="00C17EC6" w:rsidRPr="00C17EC6" w:rsidRDefault="00C17EC6" w:rsidP="00C17EC6">
            <w:pPr>
              <w:rPr>
                <w:b/>
                <w:u w:val="single"/>
                <w:lang w:val="en-US"/>
              </w:rPr>
            </w:pPr>
            <w:r w:rsidRPr="00C17EC6">
              <w:rPr>
                <w:b/>
                <w:u w:val="single"/>
                <w:lang w:val="en-US"/>
              </w:rPr>
              <w:t>Visualization</w:t>
            </w:r>
          </w:p>
        </w:tc>
      </w:tr>
      <w:tr w:rsidR="00C17EC6" w:rsidTr="00C17EC6">
        <w:tc>
          <w:tcPr>
            <w:tcW w:w="1980" w:type="dxa"/>
          </w:tcPr>
          <w:p w:rsidR="00C17EC6" w:rsidRDefault="00C17EC6" w:rsidP="00C17EC6">
            <w:pPr>
              <w:rPr>
                <w:lang w:val="en-US"/>
              </w:rPr>
            </w:pPr>
            <w:r>
              <w:rPr>
                <w:lang w:val="en-US"/>
              </w:rPr>
              <w:t>1</w:t>
            </w:r>
          </w:p>
        </w:tc>
        <w:tc>
          <w:tcPr>
            <w:tcW w:w="3260" w:type="dxa"/>
          </w:tcPr>
          <w:p w:rsidR="00C17EC6" w:rsidRDefault="00C17EC6" w:rsidP="00C17EC6">
            <w:pPr>
              <w:rPr>
                <w:lang w:val="en-US"/>
              </w:rPr>
            </w:pPr>
            <w:r>
              <w:rPr>
                <w:lang w:val="en-US"/>
              </w:rPr>
              <w:t>Line chart</w:t>
            </w:r>
          </w:p>
        </w:tc>
      </w:tr>
      <w:tr w:rsidR="00C17EC6" w:rsidTr="00C17EC6">
        <w:tc>
          <w:tcPr>
            <w:tcW w:w="1980" w:type="dxa"/>
          </w:tcPr>
          <w:p w:rsidR="00C17EC6" w:rsidRDefault="00C17EC6" w:rsidP="00C17EC6">
            <w:pPr>
              <w:rPr>
                <w:lang w:val="en-US"/>
              </w:rPr>
            </w:pPr>
            <w:r>
              <w:rPr>
                <w:lang w:val="en-US"/>
              </w:rPr>
              <w:t>2</w:t>
            </w:r>
          </w:p>
        </w:tc>
        <w:tc>
          <w:tcPr>
            <w:tcW w:w="3260" w:type="dxa"/>
          </w:tcPr>
          <w:p w:rsidR="00C17EC6" w:rsidRDefault="00C17EC6" w:rsidP="00C17EC6">
            <w:pPr>
              <w:rPr>
                <w:lang w:val="en-US"/>
              </w:rPr>
            </w:pPr>
            <w:r>
              <w:rPr>
                <w:lang w:val="en-US"/>
              </w:rPr>
              <w:t>Heat map</w:t>
            </w:r>
          </w:p>
        </w:tc>
      </w:tr>
      <w:tr w:rsidR="00C17EC6" w:rsidTr="00C17EC6">
        <w:tc>
          <w:tcPr>
            <w:tcW w:w="1980" w:type="dxa"/>
          </w:tcPr>
          <w:p w:rsidR="00C17EC6" w:rsidRDefault="00C17EC6" w:rsidP="00C17EC6">
            <w:pPr>
              <w:rPr>
                <w:lang w:val="en-US"/>
              </w:rPr>
            </w:pPr>
            <w:r>
              <w:rPr>
                <w:lang w:val="en-US"/>
              </w:rPr>
              <w:t>3</w:t>
            </w:r>
          </w:p>
        </w:tc>
        <w:tc>
          <w:tcPr>
            <w:tcW w:w="3260" w:type="dxa"/>
          </w:tcPr>
          <w:p w:rsidR="00C17EC6" w:rsidRDefault="00C17EC6" w:rsidP="00C17EC6">
            <w:pPr>
              <w:rPr>
                <w:lang w:val="en-US"/>
              </w:rPr>
            </w:pPr>
            <w:r>
              <w:rPr>
                <w:lang w:val="en-US"/>
              </w:rPr>
              <w:t>Bar plot, Tree map</w:t>
            </w:r>
          </w:p>
        </w:tc>
      </w:tr>
    </w:tbl>
    <w:p w:rsidR="00C17EC6" w:rsidRDefault="00C17EC6" w:rsidP="00C17EC6">
      <w:pPr>
        <w:pStyle w:val="Heading2"/>
        <w:rPr>
          <w:lang w:val="en-US"/>
        </w:rPr>
      </w:pPr>
      <w:r>
        <w:rPr>
          <w:lang w:val="en-US"/>
        </w:rPr>
        <w:t xml:space="preserve">Visualization 1 - </w:t>
      </w:r>
      <w:r w:rsidRPr="00C17EC6">
        <w:rPr>
          <w:lang w:val="en-US"/>
        </w:rPr>
        <w:t xml:space="preserve">Commits by </w:t>
      </w:r>
      <w:proofErr w:type="gramStart"/>
      <w:r w:rsidRPr="00C17EC6">
        <w:rPr>
          <w:lang w:val="en-US"/>
        </w:rPr>
        <w:t>other</w:t>
      </w:r>
      <w:proofErr w:type="gramEnd"/>
      <w:r w:rsidRPr="00C17EC6">
        <w:rPr>
          <w:lang w:val="en-US"/>
        </w:rPr>
        <w:t xml:space="preserve"> collaborators vs commits by owner</w:t>
      </w:r>
    </w:p>
    <w:p w:rsidR="00C17EC6" w:rsidRDefault="00C17EC6" w:rsidP="00C17EC6">
      <w:pPr>
        <w:rPr>
          <w:lang w:val="en-US"/>
        </w:rPr>
      </w:pPr>
      <w:r>
        <w:rPr>
          <w:lang w:val="en-US"/>
        </w:rPr>
        <w:t>The following Python script was used to extract and format the data:</w:t>
      </w:r>
    </w:p>
    <w:p w:rsidR="00774229" w:rsidRDefault="00774229" w:rsidP="00774229">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hyperlink r:id="rId5" w:history="1">
        <w:r w:rsidRPr="0053741F">
          <w:rPr>
            <w:rStyle w:val="Hyperlink"/>
            <w:sz w:val="20"/>
          </w:rPr>
          <w:t>https://api.github.com/repos/torvalds/linux/stats/participation</w:t>
        </w:r>
      </w:hyperlink>
      <w:r w:rsidRPr="00774229">
        <w:rPr>
          <w:rFonts w:eastAsiaTheme="majorEastAsia"/>
          <w:sz w:val="20"/>
        </w:rPr>
        <w:t>'</w:t>
      </w:r>
      <w:r w:rsidRPr="00774229">
        <w:rPr>
          <w:sz w:val="20"/>
        </w:rPr>
        <w:t>)</w:t>
      </w:r>
    </w:p>
    <w:p w:rsidR="00774229" w:rsidRDefault="00774229" w:rsidP="00774229">
      <w:pPr>
        <w:pStyle w:val="Style1"/>
      </w:pPr>
      <w:r w:rsidRPr="00774229">
        <w:rPr>
          <w:sz w:val="20"/>
        </w:rPr>
        <w:t xml:space="preserve">data = </w:t>
      </w:r>
      <w:proofErr w:type="spellStart"/>
      <w:r w:rsidRPr="00774229">
        <w:rPr>
          <w:sz w:val="20"/>
        </w:rPr>
        <w:t>r.json</w:t>
      </w:r>
      <w:proofErr w:type="spellEnd"/>
      <w:r w:rsidRPr="00774229">
        <w:rPr>
          <w:sz w:val="20"/>
        </w:rPr>
        <w:t>()</w:t>
      </w:r>
    </w:p>
    <w:p w:rsidR="00774229" w:rsidRDefault="00774229" w:rsidP="00774229">
      <w:pPr>
        <w:pStyle w:val="Style1"/>
      </w:pPr>
      <w:r>
        <w:t xml:space="preserve">output = </w:t>
      </w:r>
      <w:proofErr w:type="spellStart"/>
      <w:r>
        <w:t>pd.DataFrame</w:t>
      </w:r>
      <w:proofErr w:type="spellEnd"/>
      <w:r>
        <w:t>(index=range(52), columns = ["</w:t>
      </w:r>
      <w:proofErr w:type="spellStart"/>
      <w:r>
        <w:t>total","owner</w:t>
      </w:r>
      <w:proofErr w:type="spellEnd"/>
      <w:r>
        <w:t>", "others"])</w:t>
      </w:r>
    </w:p>
    <w:p w:rsidR="00774229" w:rsidRDefault="00774229" w:rsidP="00774229">
      <w:pPr>
        <w:pStyle w:val="Style1"/>
      </w:pPr>
      <w:proofErr w:type="spellStart"/>
      <w:r>
        <w:t>output.loc</w:t>
      </w:r>
      <w:proofErr w:type="spellEnd"/>
      <w:r>
        <w:t>[:,"total"] = data['all']</w:t>
      </w:r>
    </w:p>
    <w:p w:rsidR="00774229" w:rsidRDefault="00774229" w:rsidP="00774229">
      <w:pPr>
        <w:pStyle w:val="Style1"/>
      </w:pPr>
      <w:proofErr w:type="spellStart"/>
      <w:r>
        <w:t>output.loc</w:t>
      </w:r>
      <w:proofErr w:type="spellEnd"/>
      <w:r>
        <w:t>[:,"owner"] = data['owner']</w:t>
      </w:r>
    </w:p>
    <w:p w:rsidR="00774229" w:rsidRDefault="00774229" w:rsidP="00774229">
      <w:pPr>
        <w:pStyle w:val="Style1"/>
      </w:pPr>
      <w:proofErr w:type="spellStart"/>
      <w:r>
        <w:t>output.loc</w:t>
      </w:r>
      <w:proofErr w:type="spellEnd"/>
      <w:r>
        <w:t xml:space="preserve">[:,"others"] = </w:t>
      </w:r>
      <w:proofErr w:type="spellStart"/>
      <w:r>
        <w:t>output.loc</w:t>
      </w:r>
      <w:proofErr w:type="spellEnd"/>
      <w:r>
        <w:t xml:space="preserve">[:,"total"] - </w:t>
      </w:r>
      <w:proofErr w:type="spellStart"/>
      <w:r>
        <w:t>output.loc</w:t>
      </w:r>
      <w:proofErr w:type="spellEnd"/>
      <w:r>
        <w:t>[:,"owner"]</w:t>
      </w:r>
    </w:p>
    <w:p w:rsidR="00774229" w:rsidRDefault="00774229" w:rsidP="00774229">
      <w:pPr>
        <w:pStyle w:val="Style1"/>
      </w:pPr>
      <w:r>
        <w:t xml:space="preserve">output = </w:t>
      </w:r>
      <w:proofErr w:type="spellStart"/>
      <w:r>
        <w:t>output.sort_index</w:t>
      </w:r>
      <w:proofErr w:type="spellEnd"/>
      <w:r>
        <w:t>(0, ascending = False)</w:t>
      </w:r>
    </w:p>
    <w:p w:rsidR="00774229" w:rsidRDefault="00774229" w:rsidP="00774229">
      <w:pPr>
        <w:pStyle w:val="Style1"/>
      </w:pPr>
      <w:proofErr w:type="spellStart"/>
      <w:r>
        <w:t>output.to_csv</w:t>
      </w:r>
      <w:proofErr w:type="spellEnd"/>
      <w:r>
        <w:t>("qn1_rawdata.csv", index = True)</w:t>
      </w:r>
    </w:p>
    <w:p w:rsidR="00774229" w:rsidRDefault="00774229" w:rsidP="00774229">
      <w:r>
        <w:t xml:space="preserve">Using Tableau, a calculated field, “Others/Owners”, was </w:t>
      </w:r>
      <w:r w:rsidR="009C6A06">
        <w:t>created by dividing ‘others’ column by ‘owners’ column. The index (0 to 51) which represents the weeks were set to be the horizontal axis of the line chart. On the top half of the line chart, the number of commits by the owner and others were shown together using the dual axis feature. The owner commits line was coloured green and others’ commits li</w:t>
      </w:r>
      <w:bookmarkStart w:id="0" w:name="_GoBack"/>
      <w:bookmarkEnd w:id="0"/>
      <w:r w:rsidR="009C6A06">
        <w:t xml:space="preserve">ne was coloured red. On the bottom half, the ratio of others’ commits to owner’s commits across weeks was shown. The line was coloured </w:t>
      </w:r>
      <w:r w:rsidR="009C6A06">
        <w:lastRenderedPageBreak/>
        <w:t>according to the number of commits made by the owner. The visualization achieved is shown below:</w:t>
      </w:r>
    </w:p>
    <w:p w:rsidR="009C6A06" w:rsidRDefault="009841CA" w:rsidP="00774229">
      <w:r>
        <w:rPr>
          <w:noProof/>
        </w:rPr>
        <w:drawing>
          <wp:inline distT="0" distB="0" distL="0" distR="0">
            <wp:extent cx="5727700" cy="54210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z1.png"/>
                    <pic:cNvPicPr/>
                  </pic:nvPicPr>
                  <pic:blipFill rotWithShape="1">
                    <a:blip r:embed="rId6">
                      <a:extLst>
                        <a:ext uri="{28A0092B-C50C-407E-A947-70E740481C1C}">
                          <a14:useLocalDpi xmlns:a14="http://schemas.microsoft.com/office/drawing/2010/main" val="0"/>
                        </a:ext>
                      </a:extLst>
                    </a:blip>
                    <a:srcRect b="28464"/>
                    <a:stretch/>
                  </pic:blipFill>
                  <pic:spPr bwMode="auto">
                    <a:xfrm>
                      <a:off x="0" y="0"/>
                      <a:ext cx="5727700" cy="5421086"/>
                    </a:xfrm>
                    <a:prstGeom prst="rect">
                      <a:avLst/>
                    </a:prstGeom>
                    <a:ln>
                      <a:noFill/>
                    </a:ln>
                    <a:extLst>
                      <a:ext uri="{53640926-AAD7-44D8-BBD7-CCE9431645EC}">
                        <a14:shadowObscured xmlns:a14="http://schemas.microsoft.com/office/drawing/2010/main"/>
                      </a:ext>
                    </a:extLst>
                  </pic:spPr>
                </pic:pic>
              </a:graphicData>
            </a:graphic>
          </wp:inline>
        </w:drawing>
      </w:r>
    </w:p>
    <w:p w:rsidR="009841CA" w:rsidRDefault="009C6A06" w:rsidP="00774229">
      <w:r>
        <w:t xml:space="preserve">We felt that the ratio was an important component in showing how much more commits were made by other collaborators throughout the year. Interestingly, every 9 weeks, the owner made </w:t>
      </w:r>
      <w:r w:rsidR="009841CA">
        <w:t>more commits and the ratio dipped. However, throughout the year, the owner’s commits were less than the collaborators’.</w:t>
      </w:r>
    </w:p>
    <w:p w:rsidR="009841CA" w:rsidRDefault="009841CA">
      <w:pPr>
        <w:jc w:val="left"/>
        <w:rPr>
          <w:rFonts w:asciiTheme="majorHAnsi" w:eastAsiaTheme="majorEastAsia" w:hAnsiTheme="majorHAnsi" w:cstheme="majorBidi"/>
          <w:b/>
          <w:bCs/>
          <w:color w:val="4472C4" w:themeColor="accent1"/>
          <w:sz w:val="26"/>
          <w:szCs w:val="26"/>
        </w:rPr>
      </w:pPr>
      <w:r>
        <w:br w:type="page"/>
      </w:r>
    </w:p>
    <w:p w:rsidR="009841CA" w:rsidRDefault="009841CA" w:rsidP="009841CA">
      <w:pPr>
        <w:pStyle w:val="Heading2"/>
      </w:pPr>
      <w:r>
        <w:lastRenderedPageBreak/>
        <w:t xml:space="preserve">Visualization 2 - </w:t>
      </w:r>
      <w:r w:rsidRPr="009841CA">
        <w:t>Number of commits across days and working hours</w:t>
      </w:r>
    </w:p>
    <w:p w:rsidR="009841CA" w:rsidRDefault="009841CA" w:rsidP="009841CA">
      <w:r>
        <w:t>The following python script was used to extract and format the data:</w:t>
      </w:r>
    </w:p>
    <w:p w:rsidR="009841CA" w:rsidRDefault="009841CA" w:rsidP="009841CA">
      <w:pPr>
        <w:pStyle w:val="Style1"/>
        <w:rPr>
          <w:sz w:val="20"/>
        </w:rPr>
      </w:pPr>
      <w:r w:rsidRPr="00774229">
        <w:rPr>
          <w:rFonts w:eastAsiaTheme="majorEastAsia"/>
          <w:sz w:val="20"/>
        </w:rPr>
        <w:t>r</w:t>
      </w:r>
      <w:r w:rsidRPr="00774229">
        <w:rPr>
          <w:sz w:val="20"/>
        </w:rPr>
        <w:t xml:space="preserve"> </w:t>
      </w:r>
      <w:r w:rsidRPr="00774229">
        <w:rPr>
          <w:rFonts w:eastAsiaTheme="majorEastAsia"/>
          <w:sz w:val="20"/>
        </w:rPr>
        <w:t>=</w:t>
      </w:r>
      <w:r w:rsidRPr="00774229">
        <w:rPr>
          <w:sz w:val="20"/>
        </w:rPr>
        <w:t xml:space="preserve"> </w:t>
      </w:r>
      <w:r w:rsidRPr="00774229">
        <w:rPr>
          <w:rFonts w:eastAsiaTheme="majorEastAsia"/>
          <w:sz w:val="20"/>
        </w:rPr>
        <w:t>requests.get(</w:t>
      </w:r>
      <w:r w:rsidRPr="009841CA">
        <w:rPr>
          <w:sz w:val="20"/>
        </w:rPr>
        <w:t>https://api.github.com/repos/torvalds/linux/stats/punch_card</w:t>
      </w:r>
      <w:r w:rsidRPr="00774229">
        <w:rPr>
          <w:rFonts w:eastAsiaTheme="majorEastAsia"/>
          <w:sz w:val="20"/>
        </w:rPr>
        <w:t>'</w:t>
      </w:r>
      <w:r w:rsidRPr="00774229">
        <w:rPr>
          <w:sz w:val="20"/>
        </w:rPr>
        <w:t>)</w:t>
      </w:r>
    </w:p>
    <w:p w:rsidR="009841CA" w:rsidRDefault="009841CA" w:rsidP="009841CA">
      <w:pPr>
        <w:pStyle w:val="Style1"/>
      </w:pPr>
      <w:r w:rsidRPr="00774229">
        <w:rPr>
          <w:sz w:val="20"/>
        </w:rPr>
        <w:t xml:space="preserve">data = </w:t>
      </w:r>
      <w:proofErr w:type="spellStart"/>
      <w:r w:rsidRPr="00774229">
        <w:rPr>
          <w:sz w:val="20"/>
        </w:rPr>
        <w:t>r.json</w:t>
      </w:r>
      <w:proofErr w:type="spellEnd"/>
      <w:r w:rsidRPr="00774229">
        <w:rPr>
          <w:sz w:val="20"/>
        </w:rPr>
        <w:t>()</w:t>
      </w:r>
    </w:p>
    <w:p w:rsidR="009841CA" w:rsidRDefault="009841CA" w:rsidP="009841CA">
      <w:pPr>
        <w:pStyle w:val="Style1"/>
      </w:pPr>
    </w:p>
    <w:p w:rsidR="009841CA" w:rsidRDefault="009841CA" w:rsidP="009841CA">
      <w:pPr>
        <w:pStyle w:val="Style1"/>
      </w:pPr>
      <w:proofErr w:type="spellStart"/>
      <w:r>
        <w:t>total_rows</w:t>
      </w:r>
      <w:proofErr w:type="spellEnd"/>
      <w:r>
        <w:t xml:space="preserve"> = </w:t>
      </w:r>
      <w:proofErr w:type="spellStart"/>
      <w:r>
        <w:t>len</w:t>
      </w:r>
      <w:proofErr w:type="spellEnd"/>
      <w:r>
        <w:t>(data)</w:t>
      </w:r>
    </w:p>
    <w:p w:rsidR="009841CA" w:rsidRDefault="009841CA" w:rsidP="009841CA">
      <w:pPr>
        <w:pStyle w:val="Style1"/>
      </w:pPr>
      <w:r>
        <w:t xml:space="preserve">output = </w:t>
      </w:r>
      <w:proofErr w:type="spellStart"/>
      <w:r>
        <w:t>pd.DataFrame</w:t>
      </w:r>
      <w:proofErr w:type="spellEnd"/>
      <w:r>
        <w:t>(index=range(</w:t>
      </w:r>
      <w:proofErr w:type="spellStart"/>
      <w:r>
        <w:t>total_rows</w:t>
      </w:r>
      <w:proofErr w:type="spellEnd"/>
      <w:r>
        <w:t>), columns = ["day", "hour", "commits"])</w:t>
      </w:r>
    </w:p>
    <w:p w:rsidR="009841CA" w:rsidRDefault="009841CA" w:rsidP="009841CA">
      <w:pPr>
        <w:pStyle w:val="Style1"/>
      </w:pPr>
      <w:r>
        <w:t>for x in range(</w:t>
      </w:r>
      <w:proofErr w:type="spellStart"/>
      <w:r>
        <w:t>total_rows</w:t>
      </w:r>
      <w:proofErr w:type="spellEnd"/>
      <w:r>
        <w:t>):</w:t>
      </w:r>
    </w:p>
    <w:p w:rsidR="009841CA" w:rsidRDefault="009841CA" w:rsidP="009841CA">
      <w:pPr>
        <w:pStyle w:val="Style1"/>
      </w:pPr>
      <w:r>
        <w:t xml:space="preserve">    for col in range(3):</w:t>
      </w:r>
    </w:p>
    <w:p w:rsidR="009841CA" w:rsidRDefault="009841CA" w:rsidP="009841CA">
      <w:pPr>
        <w:pStyle w:val="Style1"/>
      </w:pPr>
      <w:r>
        <w:t xml:space="preserve">        </w:t>
      </w:r>
      <w:proofErr w:type="spellStart"/>
      <w:r>
        <w:t>output.iloc</w:t>
      </w:r>
      <w:proofErr w:type="spellEnd"/>
      <w:r>
        <w:t>[</w:t>
      </w:r>
      <w:proofErr w:type="spellStart"/>
      <w:r>
        <w:t>x,col</w:t>
      </w:r>
      <w:proofErr w:type="spellEnd"/>
      <w:r>
        <w:t>] = data[x][col]</w:t>
      </w:r>
    </w:p>
    <w:p w:rsidR="009841CA" w:rsidRDefault="009841CA" w:rsidP="009841CA">
      <w:pPr>
        <w:pStyle w:val="Style1"/>
      </w:pPr>
    </w:p>
    <w:p w:rsidR="009841CA" w:rsidRDefault="009841CA" w:rsidP="009841CA">
      <w:pPr>
        <w:pStyle w:val="Style1"/>
      </w:pPr>
      <w:proofErr w:type="spellStart"/>
      <w:r>
        <w:t>output.to_csv</w:t>
      </w:r>
      <w:proofErr w:type="spellEnd"/>
      <w:r>
        <w:t>("qn2_rawdata.csv", index = True)</w:t>
      </w:r>
    </w:p>
    <w:p w:rsidR="009841CA" w:rsidRDefault="009841CA" w:rsidP="009841CA">
      <w:r>
        <w:t xml:space="preserve">Using Tableau, the </w:t>
      </w:r>
      <w:r w:rsidR="009538BB">
        <w:t>data was</w:t>
      </w:r>
      <w:r>
        <w:t xml:space="preserve"> grouped </w:t>
      </w:r>
      <w:r w:rsidR="009538BB">
        <w:t>according to day into the corresponding</w:t>
      </w:r>
      <w:r>
        <w:t xml:space="preserve"> day’s string name.</w:t>
      </w:r>
      <w:r w:rsidR="009538BB">
        <w:t xml:space="preserve"> Using the day group, hour attribute and commits, the heat map visualization was selected. A filter was applied to the hour attribute to only include commits from 8am to 6pm. The days were distributed along the vertical axis and the working hours were distributed along the horizontal axis. A grey-toned single colour scale was included to show how the number of commits were distributed across the days and hours.</w:t>
      </w:r>
      <w:r w:rsidR="00CB5F07">
        <w:t xml:space="preserve"> The visualization achieved is shown below:</w:t>
      </w:r>
    </w:p>
    <w:p w:rsidR="00CB5F07" w:rsidRDefault="0035257B" w:rsidP="009841CA">
      <w:r>
        <w:rPr>
          <w:noProof/>
        </w:rPr>
        <w:drawing>
          <wp:inline distT="0" distB="0" distL="0" distR="0">
            <wp:extent cx="5727700" cy="2975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z2.png"/>
                    <pic:cNvPicPr/>
                  </pic:nvPicPr>
                  <pic:blipFill rotWithShape="1">
                    <a:blip r:embed="rId7">
                      <a:extLst>
                        <a:ext uri="{28A0092B-C50C-407E-A947-70E740481C1C}">
                          <a14:useLocalDpi xmlns:a14="http://schemas.microsoft.com/office/drawing/2010/main" val="0"/>
                        </a:ext>
                      </a:extLst>
                    </a:blip>
                    <a:srcRect b="60742"/>
                    <a:stretch/>
                  </pic:blipFill>
                  <pic:spPr bwMode="auto">
                    <a:xfrm>
                      <a:off x="0" y="0"/>
                      <a:ext cx="5727700" cy="2975020"/>
                    </a:xfrm>
                    <a:prstGeom prst="rect">
                      <a:avLst/>
                    </a:prstGeom>
                    <a:ln>
                      <a:noFill/>
                    </a:ln>
                    <a:extLst>
                      <a:ext uri="{53640926-AAD7-44D8-BBD7-CCE9431645EC}">
                        <a14:shadowObscured xmlns:a14="http://schemas.microsoft.com/office/drawing/2010/main"/>
                      </a:ext>
                    </a:extLst>
                  </pic:spPr>
                </pic:pic>
              </a:graphicData>
            </a:graphic>
          </wp:inline>
        </w:drawing>
      </w:r>
    </w:p>
    <w:p w:rsidR="009C6A06" w:rsidRPr="00774229" w:rsidRDefault="009841CA" w:rsidP="009841CA">
      <w:r>
        <w:t xml:space="preserve"> </w:t>
      </w:r>
    </w:p>
    <w:p w:rsidR="00C17EC6" w:rsidRPr="00C17EC6" w:rsidRDefault="00C17EC6" w:rsidP="00C17EC6">
      <w:pPr>
        <w:rPr>
          <w:lang w:val="en-US"/>
        </w:rPr>
      </w:pPr>
    </w:p>
    <w:p w:rsidR="00C17EC6" w:rsidRPr="00C17EC6" w:rsidRDefault="00C17EC6" w:rsidP="00C17EC6">
      <w:pPr>
        <w:rPr>
          <w:lang w:val="en-US"/>
        </w:rPr>
      </w:pPr>
    </w:p>
    <w:sectPr w:rsidR="00C17EC6" w:rsidRPr="00C17EC6" w:rsidSect="007751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95BFF"/>
    <w:multiLevelType w:val="hybridMultilevel"/>
    <w:tmpl w:val="24366D3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A1"/>
    <w:rsid w:val="001900A8"/>
    <w:rsid w:val="0035257B"/>
    <w:rsid w:val="003F5462"/>
    <w:rsid w:val="004704F3"/>
    <w:rsid w:val="00476FA1"/>
    <w:rsid w:val="00532ABF"/>
    <w:rsid w:val="00774229"/>
    <w:rsid w:val="00775170"/>
    <w:rsid w:val="00775414"/>
    <w:rsid w:val="009538BB"/>
    <w:rsid w:val="009841CA"/>
    <w:rsid w:val="009C6A06"/>
    <w:rsid w:val="00B859A5"/>
    <w:rsid w:val="00C17EC6"/>
    <w:rsid w:val="00C3307C"/>
    <w:rsid w:val="00CB5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3222"/>
  <w14:defaultImageDpi w14:val="32767"/>
  <w15:chartTrackingRefBased/>
  <w15:docId w15:val="{94480987-84D6-0A4C-8A38-F8C3B693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6A06"/>
    <w:pPr>
      <w:jc w:val="both"/>
    </w:pPr>
  </w:style>
  <w:style w:type="paragraph" w:styleId="Heading1">
    <w:name w:val="heading 1"/>
    <w:basedOn w:val="Normal"/>
    <w:next w:val="Normal"/>
    <w:link w:val="Heading1Char"/>
    <w:uiPriority w:val="9"/>
    <w:qFormat/>
    <w:rsid w:val="00476F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76FA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76FA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76FA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76FA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76FA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76F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6FA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76F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A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76FA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76FA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76FA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76FA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76FA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76F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6FA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76F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6FA1"/>
    <w:pPr>
      <w:spacing w:line="240" w:lineRule="auto"/>
    </w:pPr>
    <w:rPr>
      <w:b/>
      <w:bCs/>
      <w:color w:val="4472C4" w:themeColor="accent1"/>
      <w:sz w:val="18"/>
      <w:szCs w:val="18"/>
    </w:rPr>
  </w:style>
  <w:style w:type="paragraph" w:styleId="Title">
    <w:name w:val="Title"/>
    <w:basedOn w:val="Normal"/>
    <w:next w:val="Normal"/>
    <w:link w:val="TitleChar"/>
    <w:uiPriority w:val="10"/>
    <w:qFormat/>
    <w:rsid w:val="00476FA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76FA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76FA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76FA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476FA1"/>
    <w:rPr>
      <w:b/>
      <w:bCs/>
    </w:rPr>
  </w:style>
  <w:style w:type="character" w:styleId="Emphasis">
    <w:name w:val="Emphasis"/>
    <w:basedOn w:val="DefaultParagraphFont"/>
    <w:uiPriority w:val="20"/>
    <w:qFormat/>
    <w:rsid w:val="00476FA1"/>
    <w:rPr>
      <w:i/>
      <w:iCs/>
    </w:rPr>
  </w:style>
  <w:style w:type="paragraph" w:styleId="NoSpacing">
    <w:name w:val="No Spacing"/>
    <w:uiPriority w:val="1"/>
    <w:qFormat/>
    <w:rsid w:val="00476FA1"/>
    <w:pPr>
      <w:spacing w:after="0" w:line="240" w:lineRule="auto"/>
    </w:pPr>
  </w:style>
  <w:style w:type="paragraph" w:styleId="ListParagraph">
    <w:name w:val="List Paragraph"/>
    <w:basedOn w:val="Normal"/>
    <w:uiPriority w:val="34"/>
    <w:qFormat/>
    <w:rsid w:val="00476FA1"/>
    <w:pPr>
      <w:ind w:left="720"/>
      <w:contextualSpacing/>
    </w:pPr>
  </w:style>
  <w:style w:type="paragraph" w:styleId="Quote">
    <w:name w:val="Quote"/>
    <w:basedOn w:val="Normal"/>
    <w:next w:val="Normal"/>
    <w:link w:val="QuoteChar"/>
    <w:uiPriority w:val="29"/>
    <w:qFormat/>
    <w:rsid w:val="00476FA1"/>
    <w:rPr>
      <w:i/>
      <w:iCs/>
      <w:color w:val="000000" w:themeColor="text1"/>
    </w:rPr>
  </w:style>
  <w:style w:type="character" w:customStyle="1" w:styleId="QuoteChar">
    <w:name w:val="Quote Char"/>
    <w:basedOn w:val="DefaultParagraphFont"/>
    <w:link w:val="Quote"/>
    <w:uiPriority w:val="29"/>
    <w:rsid w:val="00476FA1"/>
    <w:rPr>
      <w:i/>
      <w:iCs/>
      <w:color w:val="000000" w:themeColor="text1"/>
    </w:rPr>
  </w:style>
  <w:style w:type="paragraph" w:styleId="IntenseQuote">
    <w:name w:val="Intense Quote"/>
    <w:basedOn w:val="Normal"/>
    <w:next w:val="Normal"/>
    <w:link w:val="IntenseQuoteChar"/>
    <w:uiPriority w:val="30"/>
    <w:qFormat/>
    <w:rsid w:val="00476FA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76FA1"/>
    <w:rPr>
      <w:b/>
      <w:bCs/>
      <w:i/>
      <w:iCs/>
      <w:color w:val="4472C4" w:themeColor="accent1"/>
    </w:rPr>
  </w:style>
  <w:style w:type="character" w:styleId="SubtleEmphasis">
    <w:name w:val="Subtle Emphasis"/>
    <w:basedOn w:val="DefaultParagraphFont"/>
    <w:uiPriority w:val="19"/>
    <w:qFormat/>
    <w:rsid w:val="00476FA1"/>
    <w:rPr>
      <w:i/>
      <w:iCs/>
      <w:color w:val="808080" w:themeColor="text1" w:themeTint="7F"/>
    </w:rPr>
  </w:style>
  <w:style w:type="character" w:styleId="IntenseEmphasis">
    <w:name w:val="Intense Emphasis"/>
    <w:basedOn w:val="DefaultParagraphFont"/>
    <w:uiPriority w:val="21"/>
    <w:qFormat/>
    <w:rsid w:val="00476FA1"/>
    <w:rPr>
      <w:b/>
      <w:bCs/>
      <w:i/>
      <w:iCs/>
      <w:color w:val="4472C4" w:themeColor="accent1"/>
    </w:rPr>
  </w:style>
  <w:style w:type="character" w:styleId="SubtleReference">
    <w:name w:val="Subtle Reference"/>
    <w:basedOn w:val="DefaultParagraphFont"/>
    <w:uiPriority w:val="31"/>
    <w:qFormat/>
    <w:rsid w:val="00476FA1"/>
    <w:rPr>
      <w:smallCaps/>
      <w:color w:val="ED7D31" w:themeColor="accent2"/>
      <w:u w:val="single"/>
    </w:rPr>
  </w:style>
  <w:style w:type="character" w:styleId="IntenseReference">
    <w:name w:val="Intense Reference"/>
    <w:basedOn w:val="DefaultParagraphFont"/>
    <w:uiPriority w:val="32"/>
    <w:qFormat/>
    <w:rsid w:val="00476FA1"/>
    <w:rPr>
      <w:b/>
      <w:bCs/>
      <w:smallCaps/>
      <w:color w:val="ED7D31" w:themeColor="accent2"/>
      <w:spacing w:val="5"/>
      <w:u w:val="single"/>
    </w:rPr>
  </w:style>
  <w:style w:type="character" w:styleId="BookTitle">
    <w:name w:val="Book Title"/>
    <w:basedOn w:val="DefaultParagraphFont"/>
    <w:uiPriority w:val="33"/>
    <w:qFormat/>
    <w:rsid w:val="00476FA1"/>
    <w:rPr>
      <w:b/>
      <w:bCs/>
      <w:smallCaps/>
      <w:spacing w:val="5"/>
    </w:rPr>
  </w:style>
  <w:style w:type="paragraph" w:styleId="TOCHeading">
    <w:name w:val="TOC Heading"/>
    <w:basedOn w:val="Heading1"/>
    <w:next w:val="Normal"/>
    <w:uiPriority w:val="39"/>
    <w:semiHidden/>
    <w:unhideWhenUsed/>
    <w:qFormat/>
    <w:rsid w:val="00476FA1"/>
    <w:pPr>
      <w:outlineLvl w:val="9"/>
    </w:pPr>
  </w:style>
  <w:style w:type="table" w:styleId="TableGrid">
    <w:name w:val="Table Grid"/>
    <w:basedOn w:val="TableNormal"/>
    <w:uiPriority w:val="39"/>
    <w:rsid w:val="0047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7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774229"/>
    <w:rPr>
      <w:rFonts w:ascii="Courier New" w:eastAsia="Times New Roman" w:hAnsi="Courier New" w:cs="Courier New"/>
      <w:sz w:val="20"/>
      <w:szCs w:val="20"/>
      <w:lang w:val="en-SG" w:eastAsia="en-SG"/>
    </w:rPr>
  </w:style>
  <w:style w:type="character" w:customStyle="1" w:styleId="n">
    <w:name w:val="n"/>
    <w:basedOn w:val="DefaultParagraphFont"/>
    <w:rsid w:val="00774229"/>
  </w:style>
  <w:style w:type="character" w:customStyle="1" w:styleId="o">
    <w:name w:val="o"/>
    <w:basedOn w:val="DefaultParagraphFont"/>
    <w:rsid w:val="00774229"/>
  </w:style>
  <w:style w:type="character" w:customStyle="1" w:styleId="p">
    <w:name w:val="p"/>
    <w:basedOn w:val="DefaultParagraphFont"/>
    <w:rsid w:val="00774229"/>
  </w:style>
  <w:style w:type="character" w:customStyle="1" w:styleId="s1">
    <w:name w:val="s1"/>
    <w:basedOn w:val="DefaultParagraphFont"/>
    <w:rsid w:val="00774229"/>
  </w:style>
  <w:style w:type="paragraph" w:customStyle="1" w:styleId="Style1">
    <w:name w:val="Style1"/>
    <w:basedOn w:val="Normal"/>
    <w:qFormat/>
    <w:rsid w:val="00774229"/>
    <w:pPr>
      <w:shd w:val="pct15"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919" w:hanging="919"/>
      <w:contextualSpacing/>
    </w:pPr>
    <w:rPr>
      <w:rFonts w:ascii="Consolas" w:eastAsia="Times New Roman" w:hAnsi="Consolas" w:cs="Consolas"/>
      <w:color w:val="000000"/>
      <w:lang w:val="en-SG" w:eastAsia="en-SG"/>
    </w:rPr>
  </w:style>
  <w:style w:type="character" w:styleId="Hyperlink">
    <w:name w:val="Hyperlink"/>
    <w:basedOn w:val="DefaultParagraphFont"/>
    <w:uiPriority w:val="99"/>
    <w:unhideWhenUsed/>
    <w:rsid w:val="00774229"/>
    <w:rPr>
      <w:color w:val="0563C1" w:themeColor="hyperlink"/>
      <w:u w:val="single"/>
    </w:rPr>
  </w:style>
  <w:style w:type="character" w:styleId="UnresolvedMention">
    <w:name w:val="Unresolved Mention"/>
    <w:basedOn w:val="DefaultParagraphFont"/>
    <w:uiPriority w:val="99"/>
    <w:rsid w:val="00774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872157">
      <w:bodyDiv w:val="1"/>
      <w:marLeft w:val="0"/>
      <w:marRight w:val="0"/>
      <w:marTop w:val="0"/>
      <w:marBottom w:val="0"/>
      <w:divBdr>
        <w:top w:val="none" w:sz="0" w:space="0" w:color="auto"/>
        <w:left w:val="none" w:sz="0" w:space="0" w:color="auto"/>
        <w:bottom w:val="none" w:sz="0" w:space="0" w:color="auto"/>
        <w:right w:val="none" w:sz="0" w:space="0" w:color="auto"/>
      </w:divBdr>
    </w:div>
    <w:div w:id="60715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i.github.com/repos/torvalds/linux/stats/particip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Muthiah Nachiappan</dc:creator>
  <cp:keywords/>
  <dc:description/>
  <cp:lastModifiedBy>Muthiah Nachiappan</cp:lastModifiedBy>
  <cp:revision>4</cp:revision>
  <dcterms:created xsi:type="dcterms:W3CDTF">2018-03-09T00:50:00Z</dcterms:created>
  <dcterms:modified xsi:type="dcterms:W3CDTF">2018-03-09T02:22:00Z</dcterms:modified>
</cp:coreProperties>
</file>